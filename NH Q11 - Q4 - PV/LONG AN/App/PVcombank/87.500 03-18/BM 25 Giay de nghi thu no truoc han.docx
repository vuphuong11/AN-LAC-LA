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A1" w:rsidRPr="00DE366E" w:rsidRDefault="000245A1" w:rsidP="00B91540">
      <w:pPr>
        <w:spacing w:line="380" w:lineRule="atLeast"/>
        <w:jc w:val="center"/>
        <w:rPr>
          <w:b/>
        </w:rPr>
      </w:pPr>
      <w:r w:rsidRPr="00DE366E">
        <w:rPr>
          <w:b/>
        </w:rPr>
        <w:t>CỘNG HÒA XÃ HỘI CHỦ NGHĨA VIỆT NAM</w:t>
      </w:r>
    </w:p>
    <w:p w:rsidR="000245A1" w:rsidRPr="0096438D" w:rsidRDefault="000245A1" w:rsidP="00B91540">
      <w:pPr>
        <w:spacing w:line="380" w:lineRule="atLeast"/>
        <w:jc w:val="center"/>
        <w:rPr>
          <w:b/>
          <w:sz w:val="26"/>
          <w:szCs w:val="26"/>
        </w:rPr>
      </w:pPr>
      <w:proofErr w:type="spellStart"/>
      <w:r w:rsidRPr="0096438D">
        <w:rPr>
          <w:b/>
          <w:sz w:val="26"/>
          <w:szCs w:val="26"/>
        </w:rPr>
        <w:t>Độc</w:t>
      </w:r>
      <w:proofErr w:type="spellEnd"/>
      <w:r w:rsidRPr="0096438D">
        <w:rPr>
          <w:b/>
          <w:sz w:val="26"/>
          <w:szCs w:val="26"/>
        </w:rPr>
        <w:t xml:space="preserve"> </w:t>
      </w:r>
      <w:proofErr w:type="spellStart"/>
      <w:r w:rsidRPr="0096438D">
        <w:rPr>
          <w:b/>
          <w:sz w:val="26"/>
          <w:szCs w:val="26"/>
        </w:rPr>
        <w:t>lập</w:t>
      </w:r>
      <w:proofErr w:type="spellEnd"/>
      <w:r w:rsidRPr="0096438D">
        <w:rPr>
          <w:b/>
          <w:sz w:val="26"/>
          <w:szCs w:val="26"/>
        </w:rPr>
        <w:t xml:space="preserve"> -</w:t>
      </w:r>
      <w:proofErr w:type="spellStart"/>
      <w:r w:rsidRPr="0096438D">
        <w:rPr>
          <w:b/>
          <w:sz w:val="26"/>
          <w:szCs w:val="26"/>
        </w:rPr>
        <w:t>Tự</w:t>
      </w:r>
      <w:proofErr w:type="spellEnd"/>
      <w:r w:rsidRPr="0096438D">
        <w:rPr>
          <w:b/>
          <w:sz w:val="26"/>
          <w:szCs w:val="26"/>
        </w:rPr>
        <w:t xml:space="preserve"> do - </w:t>
      </w:r>
      <w:proofErr w:type="spellStart"/>
      <w:r w:rsidRPr="0096438D">
        <w:rPr>
          <w:b/>
          <w:sz w:val="26"/>
          <w:szCs w:val="26"/>
        </w:rPr>
        <w:t>Hạnh</w:t>
      </w:r>
      <w:proofErr w:type="spellEnd"/>
      <w:r w:rsidRPr="0096438D">
        <w:rPr>
          <w:b/>
          <w:sz w:val="26"/>
          <w:szCs w:val="26"/>
        </w:rPr>
        <w:t xml:space="preserve"> </w:t>
      </w:r>
      <w:proofErr w:type="spellStart"/>
      <w:r w:rsidRPr="0096438D">
        <w:rPr>
          <w:b/>
          <w:sz w:val="26"/>
          <w:szCs w:val="26"/>
        </w:rPr>
        <w:t>phúc</w:t>
      </w:r>
      <w:proofErr w:type="spellEnd"/>
    </w:p>
    <w:p w:rsidR="000245A1" w:rsidRPr="0096438D" w:rsidRDefault="000245A1" w:rsidP="00B91540">
      <w:pPr>
        <w:spacing w:line="380" w:lineRule="atLeast"/>
        <w:ind w:left="357"/>
        <w:jc w:val="center"/>
        <w:rPr>
          <w:b/>
        </w:rPr>
      </w:pPr>
      <w:r>
        <w:rPr>
          <w:b/>
        </w:rPr>
        <w:t>------</w:t>
      </w:r>
      <w:proofErr w:type="spellStart"/>
      <w:proofErr w:type="gramStart"/>
      <w:r>
        <w:rPr>
          <w:b/>
        </w:rPr>
        <w:t>oOo</w:t>
      </w:r>
      <w:proofErr w:type="spellEnd"/>
      <w:proofErr w:type="gramEnd"/>
      <w:r>
        <w:rPr>
          <w:b/>
        </w:rPr>
        <w:t>------</w:t>
      </w:r>
    </w:p>
    <w:p w:rsidR="000245A1" w:rsidRPr="00C8099F" w:rsidRDefault="000245A1" w:rsidP="00F65033">
      <w:pPr>
        <w:ind w:left="357"/>
        <w:jc w:val="right"/>
        <w:rPr>
          <w:i/>
          <w:sz w:val="26"/>
          <w:szCs w:val="26"/>
        </w:rPr>
      </w:pPr>
      <w:r w:rsidRPr="009C4845">
        <w:rPr>
          <w:i/>
          <w:sz w:val="26"/>
          <w:szCs w:val="26"/>
        </w:rPr>
        <w:t xml:space="preserve">…………, </w:t>
      </w:r>
      <w:proofErr w:type="spellStart"/>
      <w:proofErr w:type="gramStart"/>
      <w:r w:rsidRPr="009C4845">
        <w:rPr>
          <w:i/>
          <w:sz w:val="26"/>
          <w:szCs w:val="26"/>
        </w:rPr>
        <w:t>ngày</w:t>
      </w:r>
      <w:proofErr w:type="spellEnd"/>
      <w:r w:rsidRPr="009C4845">
        <w:rPr>
          <w:i/>
          <w:sz w:val="26"/>
          <w:szCs w:val="26"/>
        </w:rPr>
        <w:t xml:space="preserve"> ..</w:t>
      </w:r>
      <w:proofErr w:type="gramEnd"/>
      <w:r w:rsidRPr="009C4845">
        <w:rPr>
          <w:i/>
          <w:sz w:val="26"/>
          <w:szCs w:val="26"/>
        </w:rPr>
        <w:t xml:space="preserve"> </w:t>
      </w:r>
      <w:proofErr w:type="spellStart"/>
      <w:proofErr w:type="gramStart"/>
      <w:r w:rsidRPr="009C4845">
        <w:rPr>
          <w:i/>
          <w:sz w:val="26"/>
          <w:szCs w:val="26"/>
        </w:rPr>
        <w:t>tháng</w:t>
      </w:r>
      <w:proofErr w:type="spellEnd"/>
      <w:proofErr w:type="gramEnd"/>
      <w:r w:rsidRPr="009C4845">
        <w:rPr>
          <w:i/>
          <w:sz w:val="26"/>
          <w:szCs w:val="26"/>
        </w:rPr>
        <w:t xml:space="preserve"> … </w:t>
      </w:r>
      <w:proofErr w:type="spellStart"/>
      <w:r w:rsidRPr="009C4845">
        <w:rPr>
          <w:i/>
          <w:sz w:val="26"/>
          <w:szCs w:val="26"/>
        </w:rPr>
        <w:t>năm</w:t>
      </w:r>
      <w:proofErr w:type="spellEnd"/>
      <w:r w:rsidRPr="009C4845">
        <w:rPr>
          <w:i/>
          <w:sz w:val="26"/>
          <w:szCs w:val="26"/>
        </w:rPr>
        <w:t>…..</w:t>
      </w:r>
    </w:p>
    <w:p w:rsidR="000245A1" w:rsidRPr="007153A0" w:rsidRDefault="000245A1" w:rsidP="00F65033">
      <w:pPr>
        <w:ind w:left="357"/>
        <w:jc w:val="center"/>
        <w:rPr>
          <w:sz w:val="30"/>
          <w:szCs w:val="28"/>
        </w:rPr>
      </w:pPr>
      <w:r w:rsidRPr="0096438D">
        <w:rPr>
          <w:b/>
          <w:sz w:val="28"/>
          <w:szCs w:val="28"/>
        </w:rPr>
        <w:t>GIẤY ĐỀ NGHỊ</w:t>
      </w:r>
      <w:r>
        <w:rPr>
          <w:b/>
          <w:sz w:val="28"/>
          <w:szCs w:val="28"/>
        </w:rPr>
        <w:t xml:space="preserve"> THU NỢ</w:t>
      </w:r>
      <w:r w:rsidR="00A81AFF">
        <w:rPr>
          <w:b/>
          <w:sz w:val="28"/>
          <w:szCs w:val="28"/>
        </w:rPr>
        <w:t xml:space="preserve"> TRƯỚC HẠN</w:t>
      </w:r>
    </w:p>
    <w:p w:rsidR="000245A1" w:rsidRDefault="000245A1" w:rsidP="00F65033">
      <w:pPr>
        <w:ind w:left="357"/>
        <w:jc w:val="center"/>
        <w:rPr>
          <w:b/>
        </w:rPr>
      </w:pPr>
      <w:proofErr w:type="spellStart"/>
      <w:r w:rsidRPr="000A37DE">
        <w:rPr>
          <w:b/>
        </w:rPr>
        <w:t>Kính</w:t>
      </w:r>
      <w:proofErr w:type="spellEnd"/>
      <w:r w:rsidRPr="000A37DE">
        <w:rPr>
          <w:b/>
        </w:rPr>
        <w:t xml:space="preserve"> </w:t>
      </w:r>
      <w:proofErr w:type="spellStart"/>
      <w:r w:rsidRPr="000A37DE">
        <w:rPr>
          <w:b/>
        </w:rPr>
        <w:t>gửi</w:t>
      </w:r>
      <w:proofErr w:type="spellEnd"/>
      <w:r w:rsidRPr="000A37DE">
        <w:rPr>
          <w:b/>
        </w:rPr>
        <w:t xml:space="preserve">: NGÂN HÀNG THƯƠNG MẠI CỔ PHẦN ĐẠI CHÚNG VIỆT </w:t>
      </w:r>
      <w:smartTag w:uri="urn:schemas-microsoft-com:office:smarttags" w:element="country-region">
        <w:smartTag w:uri="urn:schemas-microsoft-com:office:smarttags" w:element="place">
          <w:r w:rsidRPr="000A37DE">
            <w:rPr>
              <w:b/>
            </w:rPr>
            <w:t>NAM</w:t>
          </w:r>
        </w:smartTag>
      </w:smartTag>
      <w:r w:rsidRPr="000A37DE">
        <w:rPr>
          <w:b/>
        </w:rPr>
        <w:t xml:space="preserve"> – </w:t>
      </w:r>
    </w:p>
    <w:p w:rsidR="000245A1" w:rsidRDefault="000245A1" w:rsidP="00F65033">
      <w:pPr>
        <w:ind w:left="357"/>
        <w:jc w:val="center"/>
        <w:rPr>
          <w:b/>
        </w:rPr>
      </w:pPr>
      <w:r w:rsidRPr="000A37DE">
        <w:rPr>
          <w:b/>
        </w:rPr>
        <w:t>CHI NHÁNH</w:t>
      </w:r>
      <w:r>
        <w:rPr>
          <w:b/>
        </w:rPr>
        <w:t>/PHÒNG GD</w:t>
      </w:r>
      <w:r w:rsidRPr="000A37DE">
        <w:rPr>
          <w:b/>
        </w:rPr>
        <w:t>……</w:t>
      </w:r>
    </w:p>
    <w:p w:rsidR="000245A1" w:rsidRPr="009F2320" w:rsidRDefault="000245A1" w:rsidP="00F65033">
      <w:pPr>
        <w:widowControl w:val="0"/>
        <w:tabs>
          <w:tab w:val="left" w:pos="397"/>
        </w:tabs>
        <w:jc w:val="both"/>
        <w:rPr>
          <w:i/>
        </w:rPr>
      </w:pPr>
      <w:proofErr w:type="spellStart"/>
      <w:r w:rsidRPr="009F2320">
        <w:rPr>
          <w:i/>
        </w:rPr>
        <w:t>Đối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với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khách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hàng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là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cá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nhân</w:t>
      </w:r>
      <w:proofErr w:type="spellEnd"/>
      <w:r w:rsidRPr="009F2320">
        <w:rPr>
          <w:i/>
        </w:rPr>
        <w:t>/HKD</w:t>
      </w:r>
    </w:p>
    <w:p w:rsidR="000245A1" w:rsidRPr="0048783E" w:rsidRDefault="000245A1" w:rsidP="00F65033">
      <w:pPr>
        <w:widowControl w:val="0"/>
        <w:tabs>
          <w:tab w:val="left" w:pos="397"/>
        </w:tabs>
        <w:jc w:val="both"/>
        <w:rPr>
          <w:b/>
        </w:rPr>
      </w:pPr>
      <w:proofErr w:type="spellStart"/>
      <w:r>
        <w:rPr>
          <w:b/>
        </w:rPr>
        <w:t>Tôi</w:t>
      </w:r>
      <w:proofErr w:type="spellEnd"/>
      <w:r>
        <w:rPr>
          <w:b/>
        </w:rPr>
        <w:t>/</w:t>
      </w:r>
      <w:proofErr w:type="spellStart"/>
      <w:r>
        <w:rPr>
          <w:b/>
        </w:rPr>
        <w:t>c</w:t>
      </w:r>
      <w:r w:rsidRPr="005E14F1">
        <w:rPr>
          <w:b/>
        </w:rPr>
        <w:t>húng</w:t>
      </w:r>
      <w:proofErr w:type="spellEnd"/>
      <w:r w:rsidRPr="005E14F1">
        <w:rPr>
          <w:b/>
        </w:rPr>
        <w:t xml:space="preserve"> </w:t>
      </w:r>
      <w:proofErr w:type="spellStart"/>
      <w:r w:rsidRPr="005E14F1">
        <w:rPr>
          <w:b/>
        </w:rPr>
        <w:t>tôi</w:t>
      </w:r>
      <w:proofErr w:type="spellEnd"/>
      <w:r w:rsidRPr="005E14F1">
        <w:rPr>
          <w:b/>
        </w:rPr>
        <w:t xml:space="preserve"> </w:t>
      </w:r>
      <w:proofErr w:type="spellStart"/>
      <w:r w:rsidRPr="005E14F1">
        <w:rPr>
          <w:b/>
        </w:rPr>
        <w:t>là</w:t>
      </w:r>
      <w:proofErr w:type="spellEnd"/>
      <w:r w:rsidRPr="005E14F1">
        <w:rPr>
          <w:b/>
        </w:rPr>
        <w:t>:</w:t>
      </w:r>
      <w:r>
        <w:rPr>
          <w:b/>
        </w:rPr>
        <w:t xml:space="preserve"> </w:t>
      </w:r>
      <w:r w:rsidRPr="005E14F1">
        <w:rPr>
          <w:b/>
        </w:rPr>
        <w:tab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6930"/>
      </w:tblGrid>
      <w:tr w:rsidR="000245A1" w:rsidTr="00804D2C">
        <w:tc>
          <w:tcPr>
            <w:tcW w:w="3348" w:type="dxa"/>
          </w:tcPr>
          <w:p w:rsidR="000245A1" w:rsidRPr="00B91540" w:rsidRDefault="000245A1" w:rsidP="00F65033">
            <w:pPr>
              <w:jc w:val="both"/>
              <w:rPr>
                <w:b/>
              </w:rPr>
            </w:pPr>
            <w:proofErr w:type="spellStart"/>
            <w:r w:rsidRPr="00B91540">
              <w:rPr>
                <w:b/>
              </w:rPr>
              <w:t>Họ</w:t>
            </w:r>
            <w:proofErr w:type="spellEnd"/>
            <w:r w:rsidRPr="00B91540">
              <w:rPr>
                <w:b/>
              </w:rPr>
              <w:t xml:space="preserve"> </w:t>
            </w:r>
            <w:proofErr w:type="spellStart"/>
            <w:r w:rsidRPr="00B91540">
              <w:rPr>
                <w:b/>
              </w:rPr>
              <w:t>và</w:t>
            </w:r>
            <w:proofErr w:type="spellEnd"/>
            <w:r w:rsidRPr="00B91540">
              <w:rPr>
                <w:b/>
              </w:rPr>
              <w:t xml:space="preserve"> </w:t>
            </w:r>
            <w:proofErr w:type="spellStart"/>
            <w:r w:rsidRPr="00B91540">
              <w:rPr>
                <w:b/>
              </w:rPr>
              <w:t>tên</w:t>
            </w:r>
            <w:proofErr w:type="spellEnd"/>
            <w:r w:rsidRPr="00B91540">
              <w:rPr>
                <w:b/>
              </w:rPr>
              <w:t xml:space="preserve"> </w:t>
            </w:r>
          </w:p>
        </w:tc>
        <w:tc>
          <w:tcPr>
            <w:tcW w:w="6930" w:type="dxa"/>
          </w:tcPr>
          <w:p w:rsidR="000245A1" w:rsidRPr="0006381C" w:rsidRDefault="000245A1" w:rsidP="00F65033">
            <w:pPr>
              <w:jc w:val="both"/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804D2C">
        <w:tc>
          <w:tcPr>
            <w:tcW w:w="10278" w:type="dxa"/>
            <w:gridSpan w:val="2"/>
          </w:tcPr>
          <w:p w:rsidR="000245A1" w:rsidRDefault="000245A1" w:rsidP="00F65033">
            <w:pPr>
              <w:jc w:val="both"/>
            </w:pPr>
            <w:proofErr w:type="spellStart"/>
            <w:r>
              <w:t>Giấy</w:t>
            </w:r>
            <w:proofErr w:type="spellEnd"/>
            <w:r>
              <w:t xml:space="preserve"> CMND</w:t>
            </w:r>
            <w:r w:rsidR="00C10ED1">
              <w:t>/</w:t>
            </w:r>
            <w:proofErr w:type="spellStart"/>
            <w:r w:rsidR="00C10ED1">
              <w:t>Hộ</w:t>
            </w:r>
            <w:proofErr w:type="spellEnd"/>
            <w:r w:rsidR="00C10ED1">
              <w:t xml:space="preserve"> </w:t>
            </w:r>
            <w:proofErr w:type="spellStart"/>
            <w:r w:rsidR="00C10ED1">
              <w:t>chiếu</w:t>
            </w:r>
            <w:proofErr w:type="spellEnd"/>
            <w:r w:rsidR="00E01CF9">
              <w:t>/CCCD</w:t>
            </w:r>
            <w:r>
              <w:t xml:space="preserve"> </w:t>
            </w:r>
            <w:proofErr w:type="spellStart"/>
            <w:r>
              <w:t>số</w:t>
            </w:r>
            <w:proofErr w:type="spellEnd"/>
            <w:r w:rsidRPr="0006381C">
              <w:rPr>
                <w:sz w:val="20"/>
                <w:szCs w:val="20"/>
              </w:rPr>
              <w:t>………………………..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Pr="0006381C">
              <w:rPr>
                <w:sz w:val="20"/>
                <w:szCs w:val="20"/>
              </w:rPr>
              <w:t>………………………..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Pr="0006381C">
              <w:rPr>
                <w:sz w:val="20"/>
                <w:szCs w:val="20"/>
              </w:rPr>
              <w:t>……………</w:t>
            </w:r>
          </w:p>
        </w:tc>
      </w:tr>
      <w:tr w:rsidR="000245A1" w:rsidTr="00784F7B">
        <w:tc>
          <w:tcPr>
            <w:tcW w:w="3348" w:type="dxa"/>
          </w:tcPr>
          <w:p w:rsidR="000245A1" w:rsidRDefault="000245A1" w:rsidP="00F65033">
            <w:pPr>
              <w:jc w:val="both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6930" w:type="dxa"/>
          </w:tcPr>
          <w:p w:rsidR="000245A1" w:rsidRPr="0006381C" w:rsidRDefault="000245A1" w:rsidP="00F65033">
            <w:pPr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784F7B">
        <w:tc>
          <w:tcPr>
            <w:tcW w:w="3348" w:type="dxa"/>
          </w:tcPr>
          <w:p w:rsidR="000245A1" w:rsidRDefault="000245A1" w:rsidP="00F65033">
            <w:pPr>
              <w:jc w:val="both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6930" w:type="dxa"/>
          </w:tcPr>
          <w:p w:rsidR="000245A1" w:rsidRPr="0006381C" w:rsidRDefault="000245A1" w:rsidP="00F65033">
            <w:pPr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</w:tbl>
    <w:p w:rsidR="000245A1" w:rsidRPr="009F2320" w:rsidRDefault="000245A1" w:rsidP="00F65033">
      <w:pPr>
        <w:widowControl w:val="0"/>
        <w:tabs>
          <w:tab w:val="left" w:pos="397"/>
        </w:tabs>
        <w:jc w:val="both"/>
        <w:rPr>
          <w:i/>
        </w:rPr>
      </w:pPr>
      <w:proofErr w:type="spellStart"/>
      <w:r w:rsidRPr="009F2320">
        <w:rPr>
          <w:i/>
        </w:rPr>
        <w:t>Đối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với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khách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hàng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là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tổ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chức</w:t>
      </w:r>
      <w:proofErr w:type="spellEnd"/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7096"/>
      </w:tblGrid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Tên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Khách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hàng</w:t>
            </w:r>
            <w:proofErr w:type="spellEnd"/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r w:rsidRPr="000C0D26">
              <w:rPr>
                <w:b/>
              </w:rPr>
              <w:t>CÔNG TY TNHH HẢI SẢN AN LẠC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Địa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chỉ</w:t>
            </w:r>
            <w:proofErr w:type="spellEnd"/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proofErr w:type="spellStart"/>
            <w:r w:rsidRPr="000C0D26">
              <w:rPr>
                <w:rFonts w:eastAsia="Arial Unicode MS"/>
              </w:rPr>
              <w:t>Lô</w:t>
            </w:r>
            <w:proofErr w:type="spellEnd"/>
            <w:r w:rsidRPr="000C0D26">
              <w:rPr>
                <w:rFonts w:eastAsia="Arial Unicode MS"/>
              </w:rPr>
              <w:t xml:space="preserve"> A14, </w:t>
            </w:r>
            <w:proofErr w:type="spellStart"/>
            <w:r w:rsidRPr="000C0D26">
              <w:rPr>
                <w:rFonts w:eastAsia="Arial Unicode MS"/>
              </w:rPr>
              <w:t>Đường</w:t>
            </w:r>
            <w:proofErr w:type="spellEnd"/>
            <w:r w:rsidRPr="000C0D26">
              <w:rPr>
                <w:rFonts w:eastAsia="Arial Unicode MS"/>
              </w:rPr>
              <w:t xml:space="preserve"> 4A, KCN </w:t>
            </w:r>
            <w:proofErr w:type="spellStart"/>
            <w:r w:rsidRPr="000C0D26">
              <w:rPr>
                <w:rFonts w:eastAsia="Arial Unicode MS"/>
              </w:rPr>
              <w:t>Hải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Sơn</w:t>
            </w:r>
            <w:proofErr w:type="spellEnd"/>
            <w:r w:rsidRPr="000C0D26">
              <w:rPr>
                <w:rFonts w:eastAsia="Arial Unicode MS"/>
              </w:rPr>
              <w:t xml:space="preserve">, </w:t>
            </w:r>
            <w:proofErr w:type="spellStart"/>
            <w:r w:rsidRPr="000C0D26">
              <w:rPr>
                <w:rFonts w:eastAsia="Arial Unicode MS"/>
              </w:rPr>
              <w:t>xã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Đức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Hòa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Hạ</w:t>
            </w:r>
            <w:proofErr w:type="spellEnd"/>
            <w:r w:rsidRPr="000C0D26">
              <w:rPr>
                <w:rFonts w:eastAsia="Arial Unicode MS"/>
              </w:rPr>
              <w:t xml:space="preserve">, </w:t>
            </w:r>
            <w:proofErr w:type="spellStart"/>
            <w:r w:rsidRPr="000C0D26">
              <w:rPr>
                <w:rFonts w:eastAsia="Arial Unicode MS"/>
              </w:rPr>
              <w:t>Huyện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Đức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Hòa</w:t>
            </w:r>
            <w:proofErr w:type="spellEnd"/>
            <w:r w:rsidRPr="000C0D26">
              <w:rPr>
                <w:rFonts w:eastAsia="Arial Unicode MS"/>
              </w:rPr>
              <w:t>, Long An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Điện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thoại</w:t>
            </w:r>
            <w:proofErr w:type="spellEnd"/>
          </w:p>
        </w:tc>
        <w:tc>
          <w:tcPr>
            <w:tcW w:w="7096" w:type="dxa"/>
          </w:tcPr>
          <w:p w:rsidR="000245A1" w:rsidRPr="00BA378B" w:rsidRDefault="000245A1">
            <w:pPr>
              <w:jc w:val="both"/>
              <w:rPr>
                <w:sz w:val="20"/>
                <w:szCs w:val="20"/>
              </w:rPr>
            </w:pPr>
            <w:r w:rsidRPr="00BA378B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Giấy</w:t>
            </w:r>
            <w:proofErr w:type="spellEnd"/>
            <w:r w:rsidRPr="00B73E0D">
              <w:rPr>
                <w:b/>
              </w:rPr>
              <w:t xml:space="preserve"> ĐKKD</w:t>
            </w:r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r w:rsidRPr="006C6199">
              <w:t xml:space="preserve">1100878093, </w:t>
            </w:r>
            <w:proofErr w:type="spellStart"/>
            <w:r w:rsidRPr="006C6199">
              <w:t>được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Sở</w:t>
            </w:r>
            <w:proofErr w:type="spellEnd"/>
            <w:r w:rsidRPr="006C6199">
              <w:t xml:space="preserve"> KH&amp;ĐT </w:t>
            </w:r>
            <w:proofErr w:type="spellStart"/>
            <w:r w:rsidRPr="006C6199">
              <w:t>Tỉnh</w:t>
            </w:r>
            <w:proofErr w:type="spellEnd"/>
            <w:r w:rsidRPr="006C6199">
              <w:t xml:space="preserve"> Long An </w:t>
            </w:r>
            <w:proofErr w:type="spellStart"/>
            <w:r w:rsidRPr="006C6199">
              <w:t>cấp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lần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đầu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ngày</w:t>
            </w:r>
            <w:proofErr w:type="spellEnd"/>
            <w:r w:rsidRPr="006C6199">
              <w:t xml:space="preserve"> 09/12/2008, </w:t>
            </w:r>
            <w:proofErr w:type="spellStart"/>
            <w:r w:rsidRPr="006C6199">
              <w:t>thay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đổi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lần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thứ</w:t>
            </w:r>
            <w:proofErr w:type="spellEnd"/>
            <w:r w:rsidRPr="006C6199">
              <w:t xml:space="preserve"> 4 </w:t>
            </w:r>
            <w:proofErr w:type="spellStart"/>
            <w:r w:rsidRPr="006C6199">
              <w:t>ngày</w:t>
            </w:r>
            <w:proofErr w:type="spellEnd"/>
            <w:r w:rsidRPr="006C6199">
              <w:t xml:space="preserve"> 14/04/2014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Người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đại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diện</w:t>
            </w:r>
            <w:proofErr w:type="spellEnd"/>
          </w:p>
        </w:tc>
        <w:tc>
          <w:tcPr>
            <w:tcW w:w="7096" w:type="dxa"/>
          </w:tcPr>
          <w:p w:rsidR="00137717" w:rsidRDefault="00137717">
            <w:pPr>
              <w:jc w:val="both"/>
              <w:rPr>
                <w:i/>
              </w:rPr>
            </w:pPr>
            <w:proofErr w:type="spellStart"/>
            <w:r>
              <w:rPr>
                <w:b/>
                <w:sz w:val="22"/>
                <w:szCs w:val="22"/>
              </w:rPr>
              <w:t>Nguyễn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Thiện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Duy</w:t>
            </w:r>
            <w:proofErr w:type="spellEnd"/>
            <w:r w:rsidRPr="00246EED">
              <w:rPr>
                <w:b/>
                <w:sz w:val="22"/>
                <w:szCs w:val="22"/>
              </w:rPr>
              <w:t xml:space="preserve">          </w:t>
            </w:r>
            <w:proofErr w:type="spellStart"/>
            <w:r w:rsidRPr="00246EED">
              <w:rPr>
                <w:sz w:val="22"/>
                <w:szCs w:val="22"/>
              </w:rPr>
              <w:t>Chức</w:t>
            </w:r>
            <w:proofErr w:type="spellEnd"/>
            <w:r w:rsidRPr="00246EED">
              <w:rPr>
                <w:sz w:val="22"/>
                <w:szCs w:val="22"/>
              </w:rPr>
              <w:t xml:space="preserve"> </w:t>
            </w:r>
            <w:proofErr w:type="spellStart"/>
            <w:r w:rsidRPr="00246EED">
              <w:rPr>
                <w:sz w:val="22"/>
                <w:szCs w:val="22"/>
              </w:rPr>
              <w:t>vụ</w:t>
            </w:r>
            <w:proofErr w:type="spellEnd"/>
            <w:r w:rsidRPr="00246EED">
              <w:rPr>
                <w:sz w:val="22"/>
                <w:szCs w:val="22"/>
              </w:rPr>
              <w:t xml:space="preserve">:   </w:t>
            </w:r>
            <w:proofErr w:type="spellStart"/>
            <w:r>
              <w:rPr>
                <w:sz w:val="22"/>
                <w:szCs w:val="22"/>
              </w:rPr>
              <w:t>Giám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Đốc</w:t>
            </w:r>
            <w:proofErr w:type="spellEnd"/>
            <w:r w:rsidDel="00137717">
              <w:t xml:space="preserve"> </w:t>
            </w:r>
          </w:p>
          <w:p w:rsidR="000245A1" w:rsidRPr="00905BDB" w:rsidRDefault="000245A1">
            <w:pPr>
              <w:jc w:val="both"/>
              <w:rPr>
                <w:i/>
              </w:rPr>
            </w:pPr>
            <w:r w:rsidRPr="003B620B">
              <w:rPr>
                <w:i/>
              </w:rPr>
              <w:t xml:space="preserve">Theo </w:t>
            </w:r>
            <w:proofErr w:type="spellStart"/>
            <w:r w:rsidRPr="003B620B">
              <w:rPr>
                <w:i/>
              </w:rPr>
              <w:t>giấy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ủy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quyền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số</w:t>
            </w:r>
            <w:proofErr w:type="spellEnd"/>
            <w:r w:rsidRPr="00BA378B">
              <w:rPr>
                <w:i/>
                <w:sz w:val="20"/>
                <w:szCs w:val="20"/>
              </w:rPr>
              <w:t>…………………………………………………………</w:t>
            </w:r>
          </w:p>
        </w:tc>
      </w:tr>
    </w:tbl>
    <w:p w:rsidR="000245A1" w:rsidRPr="00437CA1" w:rsidRDefault="000245A1" w:rsidP="00F65033">
      <w:pPr>
        <w:numPr>
          <w:ilvl w:val="0"/>
          <w:numId w:val="3"/>
        </w:numPr>
        <w:tabs>
          <w:tab w:val="clear" w:pos="1260"/>
        </w:tabs>
        <w:ind w:left="720"/>
        <w:jc w:val="both"/>
        <w:rPr>
          <w:i/>
        </w:rPr>
      </w:pPr>
      <w:proofErr w:type="spellStart"/>
      <w:r w:rsidRPr="00437CA1">
        <w:rPr>
          <w:i/>
        </w:rPr>
        <w:t>Căn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cứ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Hợp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đồng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dụng</w:t>
      </w:r>
      <w:proofErr w:type="spellEnd"/>
      <w:r w:rsidRPr="00437CA1">
        <w:rPr>
          <w:i/>
        </w:rPr>
        <w:t xml:space="preserve"> </w:t>
      </w:r>
      <w:r w:rsidR="00137717" w:rsidRPr="006C6199">
        <w:rPr>
          <w:b/>
        </w:rPr>
        <w:t>0106/20164/HĐHM/PVB-DN</w:t>
      </w:r>
      <w:r w:rsidR="00137717" w:rsidRPr="006C6199">
        <w:t xml:space="preserve"> </w:t>
      </w:r>
      <w:proofErr w:type="spellStart"/>
      <w:r w:rsidRPr="00437CA1">
        <w:rPr>
          <w:i/>
        </w:rPr>
        <w:t>ký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giữa</w:t>
      </w:r>
      <w:proofErr w:type="spellEnd"/>
      <w:r w:rsidRPr="00437CA1">
        <w:rPr>
          <w:i/>
        </w:rPr>
        <w:t xml:space="preserve"> </w:t>
      </w:r>
      <w:r w:rsidR="00137717" w:rsidRPr="000C0D26">
        <w:rPr>
          <w:b/>
        </w:rPr>
        <w:t>CÔNG TY TNHH HẢI SẢN AN LẠC</w:t>
      </w:r>
      <w:r w:rsidR="00137717">
        <w:rPr>
          <w:i/>
        </w:rPr>
        <w:t xml:space="preserve"> </w:t>
      </w:r>
      <w:proofErr w:type="spellStart"/>
      <w:r w:rsidRPr="00437CA1">
        <w:rPr>
          <w:i/>
        </w:rPr>
        <w:t>và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PVcomBank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ngày</w:t>
      </w:r>
      <w:proofErr w:type="spellEnd"/>
      <w:r w:rsidR="00137717">
        <w:rPr>
          <w:i/>
        </w:rPr>
        <w:t xml:space="preserve"> </w:t>
      </w:r>
      <w:r w:rsidR="00137717" w:rsidRPr="006C6199">
        <w:t>16/06/2016</w:t>
      </w:r>
      <w:r w:rsidR="00137717">
        <w:t xml:space="preserve"> </w:t>
      </w:r>
      <w:proofErr w:type="spellStart"/>
      <w:r w:rsidRPr="00437CA1">
        <w:rPr>
          <w:i/>
        </w:rPr>
        <w:t>hạn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mức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dụng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được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cấp</w:t>
      </w:r>
      <w:proofErr w:type="spellEnd"/>
      <w:r w:rsidRPr="00437CA1">
        <w:rPr>
          <w:i/>
        </w:rPr>
        <w:t xml:space="preserve">: </w:t>
      </w:r>
      <w:r w:rsidR="00137717">
        <w:rPr>
          <w:i/>
        </w:rPr>
        <w:t>40.000.000.000VNĐ</w:t>
      </w:r>
      <w:r w:rsidR="00137717" w:rsidRPr="00437CA1">
        <w:rPr>
          <w:i/>
        </w:rPr>
        <w:t xml:space="preserve">.; </w:t>
      </w:r>
    </w:p>
    <w:p w:rsidR="000245A1" w:rsidRPr="00437CA1" w:rsidRDefault="000245A1" w:rsidP="00F65033">
      <w:pPr>
        <w:numPr>
          <w:ilvl w:val="0"/>
          <w:numId w:val="3"/>
        </w:numPr>
        <w:tabs>
          <w:tab w:val="clear" w:pos="1260"/>
        </w:tabs>
        <w:ind w:left="720"/>
        <w:jc w:val="both"/>
        <w:rPr>
          <w:i/>
        </w:rPr>
      </w:pPr>
      <w:proofErr w:type="spellStart"/>
      <w:r w:rsidRPr="00437CA1">
        <w:rPr>
          <w:i/>
        </w:rPr>
        <w:t>Căn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cứ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Khế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ước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nhận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nợ</w:t>
      </w:r>
      <w:proofErr w:type="spellEnd"/>
      <w:r w:rsidRPr="00437CA1">
        <w:rPr>
          <w:i/>
        </w:rPr>
        <w:t xml:space="preserve"> </w:t>
      </w:r>
      <w:r w:rsidR="00137717">
        <w:rPr>
          <w:sz w:val="22"/>
          <w:szCs w:val="22"/>
        </w:rPr>
        <w:t>:</w:t>
      </w:r>
      <w:r w:rsidR="00137717" w:rsidRPr="00246EED">
        <w:rPr>
          <w:sz w:val="22"/>
          <w:szCs w:val="22"/>
        </w:rPr>
        <w:t xml:space="preserve"> </w:t>
      </w:r>
      <w:r w:rsidR="00137717">
        <w:rPr>
          <w:sz w:val="22"/>
          <w:szCs w:val="22"/>
        </w:rPr>
        <w:t xml:space="preserve"> :</w:t>
      </w:r>
      <w:r w:rsidR="00137717" w:rsidRPr="00246EED">
        <w:rPr>
          <w:sz w:val="22"/>
          <w:szCs w:val="22"/>
        </w:rPr>
        <w:t xml:space="preserve"> </w:t>
      </w:r>
      <w:r w:rsidR="00137717">
        <w:rPr>
          <w:sz w:val="22"/>
          <w:szCs w:val="22"/>
        </w:rPr>
        <w:t xml:space="preserve"> …-</w:t>
      </w:r>
      <w:r w:rsidR="00137717">
        <w:rPr>
          <w:b/>
        </w:rPr>
        <w:t>0106/20164/H</w:t>
      </w:r>
      <w:r w:rsidR="00137717" w:rsidRPr="009607DD">
        <w:rPr>
          <w:b/>
        </w:rPr>
        <w:t>Đ</w:t>
      </w:r>
      <w:r w:rsidR="00137717">
        <w:rPr>
          <w:b/>
        </w:rPr>
        <w:t>HM/PVB-DN.G</w:t>
      </w:r>
      <w:r w:rsidR="00137717" w:rsidRPr="009607DD">
        <w:rPr>
          <w:b/>
        </w:rPr>
        <w:t>Đ</w:t>
      </w:r>
      <w:r w:rsidR="00137717" w:rsidRPr="00246EED">
        <w:rPr>
          <w:sz w:val="22"/>
          <w:szCs w:val="22"/>
        </w:rPr>
        <w:t xml:space="preserve"> </w:t>
      </w:r>
      <w:proofErr w:type="spellStart"/>
      <w:r w:rsidR="00137717" w:rsidRPr="00246EED">
        <w:rPr>
          <w:sz w:val="22"/>
          <w:szCs w:val="22"/>
        </w:rPr>
        <w:t>ngày</w:t>
      </w:r>
      <w:proofErr w:type="spellEnd"/>
      <w:r w:rsidR="00137717" w:rsidRPr="00246EED">
        <w:rPr>
          <w:sz w:val="22"/>
          <w:szCs w:val="22"/>
        </w:rPr>
        <w:t xml:space="preserve"> </w:t>
      </w:r>
      <w:r w:rsidR="00D87D44">
        <w:rPr>
          <w:sz w:val="22"/>
          <w:szCs w:val="22"/>
        </w:rPr>
        <w:t>08</w:t>
      </w:r>
      <w:del w:id="0" w:author="User 1" w:date="2018-01-12T09:12:00Z">
        <w:r w:rsidR="00137717" w:rsidDel="00D43F86">
          <w:rPr>
            <w:sz w:val="22"/>
            <w:szCs w:val="22"/>
          </w:rPr>
          <w:delText>8</w:delText>
        </w:r>
      </w:del>
      <w:r w:rsidR="00D87D44">
        <w:rPr>
          <w:sz w:val="22"/>
          <w:szCs w:val="22"/>
        </w:rPr>
        <w:t>/09</w:t>
      </w:r>
      <w:r w:rsidR="00137717">
        <w:rPr>
          <w:sz w:val="22"/>
          <w:szCs w:val="22"/>
        </w:rPr>
        <w:t xml:space="preserve">/2017 </w:t>
      </w:r>
      <w:proofErr w:type="spellStart"/>
      <w:r w:rsidRPr="00437CA1">
        <w:rPr>
          <w:i/>
        </w:rPr>
        <w:t>số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tiền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giải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ngân</w:t>
      </w:r>
      <w:proofErr w:type="spellEnd"/>
      <w:r w:rsidRPr="00437CA1">
        <w:rPr>
          <w:i/>
        </w:rPr>
        <w:t xml:space="preserve">: </w:t>
      </w:r>
      <w:ins w:id="1" w:author="User 1" w:date="2018-01-12T09:11:00Z">
        <w:r w:rsidR="00D43F86">
          <w:rPr>
            <w:i/>
          </w:rPr>
          <w:t>8</w:t>
        </w:r>
      </w:ins>
      <w:r w:rsidR="00D87D44">
        <w:rPr>
          <w:i/>
        </w:rPr>
        <w:t>7</w:t>
      </w:r>
      <w:del w:id="2" w:author="User 1" w:date="2018-01-12T09:11:00Z">
        <w:r w:rsidR="00137717" w:rsidDel="00D43F86">
          <w:rPr>
            <w:i/>
          </w:rPr>
          <w:delText>63</w:delText>
        </w:r>
      </w:del>
      <w:r w:rsidR="00137717">
        <w:rPr>
          <w:i/>
        </w:rPr>
        <w:t>,</w:t>
      </w:r>
      <w:ins w:id="3" w:author="User 1" w:date="2018-01-12T09:11:00Z">
        <w:r w:rsidR="00D43F86">
          <w:rPr>
            <w:i/>
          </w:rPr>
          <w:t>5</w:t>
        </w:r>
      </w:ins>
      <w:del w:id="4" w:author="User 1" w:date="2018-01-12T09:11:00Z">
        <w:r w:rsidR="00137717" w:rsidDel="00D43F86">
          <w:rPr>
            <w:i/>
          </w:rPr>
          <w:delText>0</w:delText>
        </w:r>
      </w:del>
      <w:r w:rsidR="00137717">
        <w:rPr>
          <w:i/>
        </w:rPr>
        <w:t>00.00USD</w:t>
      </w:r>
      <w:r w:rsidR="00137717" w:rsidRPr="00437CA1">
        <w:rPr>
          <w:i/>
        </w:rPr>
        <w:t xml:space="preserve">; </w:t>
      </w:r>
      <w:proofErr w:type="spellStart"/>
      <w:r w:rsidRPr="00437CA1">
        <w:rPr>
          <w:i/>
        </w:rPr>
        <w:t>Thời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hạn</w:t>
      </w:r>
      <w:proofErr w:type="spellEnd"/>
      <w:r w:rsidRPr="00437CA1">
        <w:rPr>
          <w:i/>
        </w:rPr>
        <w:t xml:space="preserve"> vay:</w:t>
      </w:r>
      <w:r w:rsidR="00137717">
        <w:rPr>
          <w:i/>
        </w:rPr>
        <w:t xml:space="preserve">6 </w:t>
      </w:r>
      <w:proofErr w:type="spellStart"/>
      <w:r w:rsidR="00137717">
        <w:rPr>
          <w:i/>
        </w:rPr>
        <w:t>tháng</w:t>
      </w:r>
      <w:proofErr w:type="spellEnd"/>
      <w:r w:rsidR="00137717">
        <w:rPr>
          <w:i/>
        </w:rPr>
        <w:t xml:space="preserve"> </w:t>
      </w:r>
      <w:r w:rsidRPr="00437CA1">
        <w:rPr>
          <w:i/>
        </w:rPr>
        <w:t>;</w:t>
      </w:r>
      <w:proofErr w:type="spellStart"/>
      <w:r>
        <w:rPr>
          <w:i/>
        </w:rPr>
        <w:t>Dư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gốc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tại:</w:t>
      </w:r>
      <w:ins w:id="5" w:author="User 1" w:date="2018-01-12T09:11:00Z">
        <w:r w:rsidR="00D43F86">
          <w:rPr>
            <w:i/>
          </w:rPr>
          <w:t>8</w:t>
        </w:r>
      </w:ins>
      <w:r w:rsidR="00D87D44">
        <w:rPr>
          <w:i/>
        </w:rPr>
        <w:t>7</w:t>
      </w:r>
      <w:del w:id="6" w:author="User 1" w:date="2018-01-12T09:11:00Z">
        <w:r w:rsidR="00137717" w:rsidDel="00D43F86">
          <w:rPr>
            <w:i/>
          </w:rPr>
          <w:delText>63</w:delText>
        </w:r>
      </w:del>
      <w:r w:rsidR="00137717">
        <w:rPr>
          <w:i/>
        </w:rPr>
        <w:t>,</w:t>
      </w:r>
      <w:ins w:id="7" w:author="User 1" w:date="2018-01-12T09:11:00Z">
        <w:r w:rsidR="00D43F86">
          <w:rPr>
            <w:i/>
          </w:rPr>
          <w:t>5</w:t>
        </w:r>
      </w:ins>
      <w:del w:id="8" w:author="User 1" w:date="2018-01-12T09:11:00Z">
        <w:r w:rsidR="00137717" w:rsidDel="00D43F86">
          <w:rPr>
            <w:i/>
          </w:rPr>
          <w:delText>0</w:delText>
        </w:r>
      </w:del>
      <w:r w:rsidR="00137717">
        <w:rPr>
          <w:i/>
        </w:rPr>
        <w:t>00.00USD</w:t>
      </w:r>
    </w:p>
    <w:p w:rsidR="000245A1" w:rsidRPr="00437CA1" w:rsidRDefault="000245A1">
      <w:pPr>
        <w:ind w:left="360"/>
      </w:pPr>
      <w:r w:rsidRPr="00437CA1">
        <w:t xml:space="preserve"> </w:t>
      </w:r>
      <w:r>
        <w:t xml:space="preserve">Nay </w:t>
      </w:r>
      <w:proofErr w:type="spellStart"/>
      <w:r>
        <w:t>T</w:t>
      </w:r>
      <w:r w:rsidRPr="00437CA1">
        <w:t>ôi</w:t>
      </w:r>
      <w:proofErr w:type="spellEnd"/>
      <w:r>
        <w:t>/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 w:rsidRPr="00437CA1">
        <w:t xml:space="preserve"> </w:t>
      </w:r>
      <w:proofErr w:type="spellStart"/>
      <w:r w:rsidRPr="00437CA1">
        <w:t>có</w:t>
      </w:r>
      <w:proofErr w:type="spellEnd"/>
      <w:r w:rsidRPr="00437CA1">
        <w:t xml:space="preserve"> </w:t>
      </w:r>
      <w:proofErr w:type="spellStart"/>
      <w:r w:rsidRPr="00437CA1">
        <w:t>nhu</w:t>
      </w:r>
      <w:proofErr w:type="spellEnd"/>
      <w:r w:rsidRPr="00437CA1">
        <w:t xml:space="preserve"> </w:t>
      </w:r>
      <w:proofErr w:type="spellStart"/>
      <w:r w:rsidRPr="00437CA1">
        <w:t>cầu</w:t>
      </w:r>
      <w:proofErr w:type="spellEnd"/>
      <w:r w:rsidRPr="00437CA1">
        <w:t xml:space="preserve"> </w:t>
      </w:r>
      <w:proofErr w:type="spellStart"/>
      <w:r w:rsidRPr="00437CA1">
        <w:t>trả</w:t>
      </w:r>
      <w:proofErr w:type="spellEnd"/>
      <w:r w:rsidRPr="00437CA1">
        <w:t xml:space="preserve"> </w:t>
      </w:r>
      <w:proofErr w:type="spellStart"/>
      <w:r w:rsidRPr="00437CA1">
        <w:t>nợ</w:t>
      </w:r>
      <w:proofErr w:type="spellEnd"/>
      <w:r w:rsidRPr="00437CA1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5040"/>
        <w:gridCol w:w="3348"/>
      </w:tblGrid>
      <w:tr w:rsidR="000245A1" w:rsidRPr="007153A0" w:rsidTr="00935B97">
        <w:trPr>
          <w:trHeight w:val="305"/>
        </w:trPr>
        <w:tc>
          <w:tcPr>
            <w:tcW w:w="1908" w:type="dxa"/>
          </w:tcPr>
          <w:p w:rsidR="000245A1" w:rsidRPr="007153A0" w:rsidRDefault="000245A1">
            <w:pPr>
              <w:jc w:val="center"/>
            </w:pP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5040" w:type="dxa"/>
          </w:tcPr>
          <w:p w:rsidR="000245A1" w:rsidRPr="007153A0" w:rsidRDefault="000245A1">
            <w:pPr>
              <w:jc w:val="center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3348" w:type="dxa"/>
          </w:tcPr>
          <w:p w:rsidR="000245A1" w:rsidRPr="007153A0" w:rsidRDefault="000245A1">
            <w:pPr>
              <w:jc w:val="center"/>
            </w:pPr>
          </w:p>
        </w:tc>
      </w:tr>
      <w:tr w:rsidR="00D64AB7" w:rsidRPr="007153A0" w:rsidTr="00404691">
        <w:trPr>
          <w:trHeight w:val="241"/>
        </w:trPr>
        <w:tc>
          <w:tcPr>
            <w:tcW w:w="1908" w:type="dxa"/>
          </w:tcPr>
          <w:p w:rsidR="00D64AB7" w:rsidRPr="007153A0" w:rsidRDefault="00D64AB7">
            <w:r w:rsidRPr="00935B97">
              <w:sym w:font="Wingdings" w:char="F0A8"/>
            </w:r>
            <w:r>
              <w:t xml:space="preserve"> </w:t>
            </w:r>
            <w:proofErr w:type="spellStart"/>
            <w:r w:rsidRPr="007153A0">
              <w:t>Trả</w:t>
            </w:r>
            <w:proofErr w:type="spellEnd"/>
            <w:r w:rsidRPr="007153A0">
              <w:t xml:space="preserve"> </w:t>
            </w:r>
            <w:proofErr w:type="spellStart"/>
            <w:r w:rsidRPr="007153A0">
              <w:t>một</w:t>
            </w:r>
            <w:proofErr w:type="spellEnd"/>
            <w:r w:rsidRPr="007153A0">
              <w:t xml:space="preserve"> </w:t>
            </w:r>
            <w:proofErr w:type="spellStart"/>
            <w:r w:rsidRPr="007153A0">
              <w:t>phần</w:t>
            </w:r>
            <w:proofErr w:type="spellEnd"/>
          </w:p>
        </w:tc>
        <w:tc>
          <w:tcPr>
            <w:tcW w:w="8388" w:type="dxa"/>
            <w:gridSpan w:val="2"/>
          </w:tcPr>
          <w:p w:rsidR="00D64AB7" w:rsidRPr="006A770B" w:rsidRDefault="00D64AB7">
            <w:pPr>
              <w:jc w:val="both"/>
              <w:rPr>
                <w:i/>
                <w:color w:val="00B0F0"/>
              </w:rPr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0245A1" w:rsidRPr="007153A0" w:rsidTr="00935B97">
        <w:tc>
          <w:tcPr>
            <w:tcW w:w="10296" w:type="dxa"/>
            <w:gridSpan w:val="3"/>
          </w:tcPr>
          <w:p w:rsidR="000245A1" w:rsidRPr="007153A0" w:rsidRDefault="00137717">
            <w:r>
              <w:rPr>
                <w:sz w:val="22"/>
                <w:szCs w:val="22"/>
              </w:rPr>
              <w:sym w:font="Wingdings 2" w:char="F052"/>
            </w:r>
            <w:r w:rsidRPr="00246EED">
              <w:rPr>
                <w:sz w:val="22"/>
                <w:szCs w:val="22"/>
              </w:rPr>
              <w:t xml:space="preserve"> </w:t>
            </w:r>
            <w:proofErr w:type="spellStart"/>
            <w:r w:rsidR="000245A1">
              <w:t>Tất</w:t>
            </w:r>
            <w:proofErr w:type="spellEnd"/>
            <w:r w:rsidR="000245A1">
              <w:t xml:space="preserve"> </w:t>
            </w:r>
            <w:proofErr w:type="spellStart"/>
            <w:r w:rsidR="000245A1">
              <w:t>toán</w:t>
            </w:r>
            <w:proofErr w:type="spellEnd"/>
            <w:r w:rsidR="000245A1">
              <w:t xml:space="preserve"> </w:t>
            </w:r>
            <w:proofErr w:type="spellStart"/>
            <w:r w:rsidR="000245A1">
              <w:t>khoản</w:t>
            </w:r>
            <w:proofErr w:type="spellEnd"/>
            <w:r w:rsidR="000245A1">
              <w:t xml:space="preserve"> </w:t>
            </w:r>
            <w:proofErr w:type="spellStart"/>
            <w:r w:rsidR="000245A1">
              <w:t>vay</w:t>
            </w:r>
            <w:proofErr w:type="spellEnd"/>
          </w:p>
        </w:tc>
      </w:tr>
    </w:tbl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Số</w:t>
      </w:r>
      <w:proofErr w:type="spellEnd"/>
      <w:r w:rsidRPr="00A4320C">
        <w:t xml:space="preserve"> </w:t>
      </w:r>
      <w:proofErr w:type="spellStart"/>
      <w:r w:rsidRPr="00A4320C">
        <w:t>tiền</w:t>
      </w:r>
      <w:proofErr w:type="spellEnd"/>
      <w:r w:rsidRPr="00A4320C">
        <w:t xml:space="preserve"> </w:t>
      </w:r>
      <w:proofErr w:type="spellStart"/>
      <w:r w:rsidRPr="00A4320C">
        <w:t>trả</w:t>
      </w:r>
      <w:proofErr w:type="spellEnd"/>
      <w:r w:rsidRPr="00A4320C">
        <w:t xml:space="preserve"> </w:t>
      </w:r>
      <w:proofErr w:type="spellStart"/>
      <w:r w:rsidRPr="00A4320C">
        <w:t>trước</w:t>
      </w:r>
      <w:proofErr w:type="spellEnd"/>
      <w:r w:rsidRPr="00A4320C">
        <w:t>/</w:t>
      </w:r>
      <w:proofErr w:type="spellStart"/>
      <w:r w:rsidRPr="00A4320C">
        <w:t>tất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: </w:t>
      </w:r>
      <w:ins w:id="9" w:author="User 1" w:date="2018-01-12T09:12:00Z">
        <w:r w:rsidR="00D43F86">
          <w:t>8</w:t>
        </w:r>
      </w:ins>
      <w:r w:rsidR="00D87D44">
        <w:t>7</w:t>
      </w:r>
      <w:del w:id="10" w:author="User 1" w:date="2018-01-12T09:12:00Z">
        <w:r w:rsidR="00137717" w:rsidDel="00D43F86">
          <w:delText>63</w:delText>
        </w:r>
      </w:del>
      <w:proofErr w:type="gramStart"/>
      <w:r w:rsidR="00137717">
        <w:t>,</w:t>
      </w:r>
      <w:ins w:id="11" w:author="User 1" w:date="2018-01-12T09:12:00Z">
        <w:r w:rsidR="00D43F86">
          <w:t>5</w:t>
        </w:r>
      </w:ins>
      <w:proofErr w:type="gramEnd"/>
      <w:del w:id="12" w:author="User 1" w:date="2018-01-12T09:12:00Z">
        <w:r w:rsidR="00137717" w:rsidDel="00D43F86">
          <w:delText>0</w:delText>
        </w:r>
      </w:del>
      <w:r w:rsidR="00137717">
        <w:t>00.00 USD</w:t>
      </w:r>
    </w:p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thanh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: </w:t>
      </w:r>
      <w:r w:rsidR="00137717">
        <w:rPr>
          <w:sz w:val="22"/>
          <w:szCs w:val="22"/>
        </w:rPr>
        <w:t>101000268614</w:t>
      </w:r>
      <w:r w:rsidRPr="00A4320C">
        <w:t xml:space="preserve"> </w:t>
      </w:r>
      <w:proofErr w:type="spellStart"/>
      <w:r w:rsidRPr="00A4320C">
        <w:t>tại</w:t>
      </w:r>
      <w:proofErr w:type="spellEnd"/>
      <w:r w:rsidRPr="00A4320C">
        <w:t xml:space="preserve"> </w:t>
      </w:r>
      <w:proofErr w:type="spellStart"/>
      <w:r w:rsidRPr="00A4320C">
        <w:t>PVcomBank</w:t>
      </w:r>
      <w:proofErr w:type="spellEnd"/>
      <w:r w:rsidRPr="00A4320C">
        <w:t xml:space="preserve"> – Chi </w:t>
      </w:r>
      <w:proofErr w:type="spellStart"/>
      <w:r w:rsidRPr="00A4320C">
        <w:t>nhánh</w:t>
      </w:r>
      <w:proofErr w:type="spellEnd"/>
      <w:r w:rsidRPr="00A4320C">
        <w:t>/PGD</w:t>
      </w:r>
      <w:r w:rsidR="00137717">
        <w:t xml:space="preserve"> </w:t>
      </w:r>
      <w:proofErr w:type="spellStart"/>
      <w:r w:rsidR="00137717">
        <w:t>Gia</w:t>
      </w:r>
      <w:proofErr w:type="spellEnd"/>
      <w:r w:rsidR="00137717">
        <w:t xml:space="preserve"> </w:t>
      </w:r>
      <w:proofErr w:type="spellStart"/>
      <w:r w:rsidR="00137717">
        <w:t>Định</w:t>
      </w:r>
      <w:proofErr w:type="spellEnd"/>
    </w:p>
    <w:p w:rsidR="00137717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Tên</w:t>
      </w:r>
      <w:proofErr w:type="spellEnd"/>
      <w:r w:rsidRPr="00A4320C">
        <w:t xml:space="preserve">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: </w:t>
      </w:r>
      <w:r w:rsidR="00137717" w:rsidRPr="000C0D26">
        <w:rPr>
          <w:b/>
        </w:rPr>
        <w:t>CÔNG TY TNHH HẢI SẢN AN LẠC</w:t>
      </w:r>
      <w:r w:rsidR="00137717" w:rsidRPr="00A4320C" w:rsidDel="00137717">
        <w:t xml:space="preserve"> </w:t>
      </w:r>
    </w:p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Ngày</w:t>
      </w:r>
      <w:proofErr w:type="spellEnd"/>
      <w:r w:rsidRPr="00A4320C">
        <w:t xml:space="preserve"> </w:t>
      </w:r>
      <w:proofErr w:type="spellStart"/>
      <w:proofErr w:type="gramStart"/>
      <w:r w:rsidRPr="00A4320C">
        <w:t>thu</w:t>
      </w:r>
      <w:proofErr w:type="spellEnd"/>
      <w:proofErr w:type="gramEnd"/>
      <w:r w:rsidRPr="00A4320C">
        <w:t xml:space="preserve"> </w:t>
      </w:r>
      <w:proofErr w:type="spellStart"/>
      <w:r w:rsidRPr="00A4320C">
        <w:t>nợ</w:t>
      </w:r>
      <w:proofErr w:type="spellEnd"/>
      <w:r w:rsidRPr="00A4320C">
        <w:t xml:space="preserve">: </w:t>
      </w:r>
      <w:r w:rsidR="00137717">
        <w:t xml:space="preserve"> </w:t>
      </w:r>
      <w:r w:rsidR="00D87D44">
        <w:t>30</w:t>
      </w:r>
      <w:del w:id="13" w:author="User 1" w:date="2018-01-12T09:12:00Z">
        <w:r w:rsidR="00137717" w:rsidDel="00D43F86">
          <w:delText>04</w:delText>
        </w:r>
      </w:del>
      <w:r w:rsidR="00137717">
        <w:t>/01/2018</w:t>
      </w:r>
    </w:p>
    <w:p w:rsidR="000245A1" w:rsidRPr="00A4320C" w:rsidRDefault="000245A1" w:rsidP="00F65033">
      <w:pPr>
        <w:ind w:left="360"/>
        <w:jc w:val="both"/>
      </w:pPr>
      <w:proofErr w:type="spellStart"/>
      <w:r w:rsidRPr="00A4320C">
        <w:t>Tôi</w:t>
      </w:r>
      <w:proofErr w:type="spellEnd"/>
      <w:r w:rsidRPr="00A4320C">
        <w:t>/</w:t>
      </w:r>
      <w:proofErr w:type="spellStart"/>
      <w:r w:rsidRPr="00A4320C">
        <w:t>chúng</w:t>
      </w:r>
      <w:proofErr w:type="spellEnd"/>
      <w:r w:rsidRPr="00A4320C">
        <w:t xml:space="preserve"> </w:t>
      </w:r>
      <w:proofErr w:type="spellStart"/>
      <w:r w:rsidRPr="00A4320C">
        <w:t>tôi</w:t>
      </w:r>
      <w:proofErr w:type="spellEnd"/>
      <w:r w:rsidR="006A770B">
        <w:t xml:space="preserve"> cam </w:t>
      </w:r>
      <w:proofErr w:type="spellStart"/>
      <w:r w:rsidR="006A770B">
        <w:t>kết</w:t>
      </w:r>
      <w:proofErr w:type="spellEnd"/>
      <w:r w:rsidRPr="00A4320C">
        <w:t xml:space="preserve"> </w:t>
      </w:r>
      <w:proofErr w:type="spellStart"/>
      <w:r w:rsidRPr="00A4320C">
        <w:t>sẽ</w:t>
      </w:r>
      <w:proofErr w:type="spellEnd"/>
      <w:r w:rsidRPr="00A4320C">
        <w:t xml:space="preserve"> </w:t>
      </w:r>
      <w:proofErr w:type="spellStart"/>
      <w:r w:rsidRPr="00A4320C">
        <w:t>nộp</w:t>
      </w:r>
      <w:proofErr w:type="spellEnd"/>
      <w:r w:rsidRPr="00A4320C">
        <w:t xml:space="preserve"> </w:t>
      </w:r>
      <w:proofErr w:type="spellStart"/>
      <w:r w:rsidRPr="00A4320C">
        <w:t>toàn</w:t>
      </w:r>
      <w:proofErr w:type="spellEnd"/>
      <w:r w:rsidRPr="00A4320C">
        <w:t xml:space="preserve"> </w:t>
      </w:r>
      <w:proofErr w:type="spellStart"/>
      <w:r w:rsidRPr="00A4320C">
        <w:t>bộ</w:t>
      </w:r>
      <w:proofErr w:type="spellEnd"/>
      <w:r w:rsidRPr="00A4320C">
        <w:t xml:space="preserve"> </w:t>
      </w:r>
      <w:proofErr w:type="spellStart"/>
      <w:r w:rsidRPr="00A4320C">
        <w:t>số</w:t>
      </w:r>
      <w:proofErr w:type="spellEnd"/>
      <w:r w:rsidRPr="00A4320C">
        <w:t xml:space="preserve"> </w:t>
      </w:r>
      <w:proofErr w:type="spellStart"/>
      <w:r w:rsidRPr="00A4320C">
        <w:t>tiền</w:t>
      </w:r>
      <w:proofErr w:type="spellEnd"/>
      <w:r w:rsidRPr="00A4320C">
        <w:t xml:space="preserve"> </w:t>
      </w:r>
      <w:proofErr w:type="spellStart"/>
      <w:r w:rsidRPr="00A4320C">
        <w:t>gố</w:t>
      </w:r>
      <w:bookmarkStart w:id="14" w:name="_GoBack"/>
      <w:bookmarkEnd w:id="14"/>
      <w:r w:rsidRPr="00A4320C">
        <w:t>c</w:t>
      </w:r>
      <w:proofErr w:type="spellEnd"/>
      <w:r w:rsidRPr="00A4320C">
        <w:t xml:space="preserve">, </w:t>
      </w:r>
      <w:proofErr w:type="spellStart"/>
      <w:r w:rsidRPr="00A4320C">
        <w:t>lãi</w:t>
      </w:r>
      <w:proofErr w:type="spellEnd"/>
      <w:r w:rsidRPr="00A4320C">
        <w:t xml:space="preserve"> </w:t>
      </w:r>
      <w:proofErr w:type="spellStart"/>
      <w:r w:rsidRPr="00A4320C">
        <w:t>và</w:t>
      </w:r>
      <w:proofErr w:type="spellEnd"/>
      <w:r w:rsidRPr="00A4320C">
        <w:t xml:space="preserve"> </w:t>
      </w:r>
      <w:proofErr w:type="spellStart"/>
      <w:r w:rsidRPr="00A4320C">
        <w:t>các</w:t>
      </w:r>
      <w:proofErr w:type="spellEnd"/>
      <w:r w:rsidRPr="00A4320C">
        <w:t xml:space="preserve"> </w:t>
      </w:r>
      <w:proofErr w:type="spellStart"/>
      <w:r w:rsidRPr="00A4320C">
        <w:t>loại</w:t>
      </w:r>
      <w:proofErr w:type="spellEnd"/>
      <w:r w:rsidRPr="00A4320C">
        <w:t xml:space="preserve"> </w:t>
      </w:r>
      <w:proofErr w:type="spellStart"/>
      <w:r w:rsidRPr="00A4320C">
        <w:t>phí</w:t>
      </w:r>
      <w:proofErr w:type="spellEnd"/>
      <w:r w:rsidRPr="00A4320C">
        <w:t xml:space="preserve"> </w:t>
      </w:r>
      <w:proofErr w:type="spellStart"/>
      <w:r w:rsidRPr="00A4320C">
        <w:t>phát</w:t>
      </w:r>
      <w:proofErr w:type="spellEnd"/>
      <w:r w:rsidRPr="00A4320C">
        <w:t xml:space="preserve"> </w:t>
      </w:r>
      <w:proofErr w:type="spellStart"/>
      <w:r w:rsidRPr="00A4320C">
        <w:t>sinh</w:t>
      </w:r>
      <w:proofErr w:type="spellEnd"/>
      <w:r w:rsidRPr="00A4320C">
        <w:t xml:space="preserve"> </w:t>
      </w:r>
      <w:proofErr w:type="spellStart"/>
      <w:r w:rsidRPr="00A4320C">
        <w:t>vào</w:t>
      </w:r>
      <w:proofErr w:type="spellEnd"/>
      <w:r w:rsidRPr="00A4320C">
        <w:t xml:space="preserve">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thanh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 </w:t>
      </w:r>
      <w:proofErr w:type="spellStart"/>
      <w:r w:rsidRPr="00A4320C">
        <w:t>trên</w:t>
      </w:r>
      <w:proofErr w:type="spellEnd"/>
      <w:r>
        <w:t>.</w:t>
      </w:r>
    </w:p>
    <w:p w:rsidR="000245A1" w:rsidRPr="00A4320C" w:rsidRDefault="000245A1" w:rsidP="00F65033">
      <w:pPr>
        <w:ind w:left="360"/>
        <w:jc w:val="both"/>
      </w:pPr>
      <w:proofErr w:type="spellStart"/>
      <w:r w:rsidRPr="00A4320C">
        <w:t>Kính</w:t>
      </w:r>
      <w:proofErr w:type="spellEnd"/>
      <w:r w:rsidRPr="00A4320C">
        <w:t xml:space="preserve"> </w:t>
      </w:r>
      <w:proofErr w:type="spellStart"/>
      <w:r w:rsidRPr="00A4320C">
        <w:t>đề</w:t>
      </w:r>
      <w:proofErr w:type="spellEnd"/>
      <w:r w:rsidRPr="00A4320C">
        <w:t xml:space="preserve"> </w:t>
      </w:r>
      <w:proofErr w:type="spellStart"/>
      <w:r w:rsidRPr="00A4320C">
        <w:t>nghị</w:t>
      </w:r>
      <w:proofErr w:type="spellEnd"/>
      <w:r w:rsidRPr="00A4320C">
        <w:t xml:space="preserve"> </w:t>
      </w:r>
      <w:proofErr w:type="spellStart"/>
      <w:r w:rsidRPr="00A4320C">
        <w:t>Ngân</w:t>
      </w:r>
      <w:proofErr w:type="spellEnd"/>
      <w:r w:rsidRPr="00A4320C">
        <w:t xml:space="preserve"> </w:t>
      </w:r>
      <w:proofErr w:type="spellStart"/>
      <w:r w:rsidRPr="00A4320C">
        <w:t>hàng</w:t>
      </w:r>
      <w:proofErr w:type="spellEnd"/>
      <w:r w:rsidRPr="00A4320C">
        <w:t xml:space="preserve"> </w:t>
      </w:r>
      <w:proofErr w:type="spellStart"/>
      <w:r w:rsidRPr="00A4320C">
        <w:t>làm</w:t>
      </w:r>
      <w:proofErr w:type="spellEnd"/>
      <w:r w:rsidRPr="00A4320C">
        <w:t xml:space="preserve"> </w:t>
      </w:r>
      <w:proofErr w:type="spellStart"/>
      <w:r w:rsidRPr="00A4320C">
        <w:t>thủ</w:t>
      </w:r>
      <w:proofErr w:type="spellEnd"/>
      <w:r w:rsidRPr="00A4320C">
        <w:t xml:space="preserve"> </w:t>
      </w:r>
      <w:proofErr w:type="spellStart"/>
      <w:r w:rsidRPr="00A4320C">
        <w:t>tục</w:t>
      </w:r>
      <w:proofErr w:type="spellEnd"/>
      <w:r w:rsidRPr="00A4320C">
        <w:t xml:space="preserve"> </w:t>
      </w:r>
      <w:proofErr w:type="spellStart"/>
      <w:r w:rsidRPr="00A4320C">
        <w:t>thu</w:t>
      </w:r>
      <w:proofErr w:type="spellEnd"/>
      <w:r w:rsidRPr="00A4320C">
        <w:t xml:space="preserve"> </w:t>
      </w:r>
      <w:proofErr w:type="spellStart"/>
      <w:r w:rsidRPr="00A4320C">
        <w:t>nợ</w:t>
      </w:r>
      <w:proofErr w:type="spellEnd"/>
      <w:r w:rsidRPr="00A4320C">
        <w:t xml:space="preserve"> </w:t>
      </w:r>
      <w:proofErr w:type="spellStart"/>
      <w:r w:rsidRPr="00A4320C">
        <w:t>trước</w:t>
      </w:r>
      <w:proofErr w:type="spellEnd"/>
      <w:r w:rsidRPr="00A4320C">
        <w:t xml:space="preserve"> </w:t>
      </w:r>
      <w:proofErr w:type="spellStart"/>
      <w:r w:rsidRPr="00A4320C">
        <w:t>hạn</w:t>
      </w:r>
      <w:proofErr w:type="spellEnd"/>
      <w:r w:rsidRPr="00A4320C">
        <w:t xml:space="preserve"> </w:t>
      </w:r>
      <w:proofErr w:type="spellStart"/>
      <w:r w:rsidRPr="00A4320C">
        <w:t>một</w:t>
      </w:r>
      <w:proofErr w:type="spellEnd"/>
      <w:r w:rsidRPr="00A4320C">
        <w:t xml:space="preserve"> </w:t>
      </w:r>
      <w:proofErr w:type="spellStart"/>
      <w:r w:rsidRPr="00A4320C">
        <w:t>phần</w:t>
      </w:r>
      <w:proofErr w:type="spellEnd"/>
      <w:r w:rsidRPr="00A4320C">
        <w:t>/</w:t>
      </w:r>
      <w:proofErr w:type="spellStart"/>
      <w:r w:rsidRPr="00A4320C">
        <w:t>tất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vay</w:t>
      </w:r>
      <w:proofErr w:type="spellEnd"/>
      <w:r w:rsidRPr="00A4320C">
        <w:t xml:space="preserve"> </w:t>
      </w:r>
      <w:proofErr w:type="spellStart"/>
      <w:r w:rsidRPr="00A4320C">
        <w:t>cho</w:t>
      </w:r>
      <w:proofErr w:type="spellEnd"/>
      <w:r w:rsidRPr="00A4320C">
        <w:t xml:space="preserve"> </w:t>
      </w:r>
      <w:r w:rsidR="00137717" w:rsidRPr="000C0D26">
        <w:rPr>
          <w:b/>
        </w:rPr>
        <w:t>CÔNG TY TNHH HẢI SẢN AN LẠC</w:t>
      </w:r>
    </w:p>
    <w:p w:rsidR="000245A1" w:rsidRPr="00A4320C" w:rsidRDefault="000245A1" w:rsidP="00F65033">
      <w:pPr>
        <w:ind w:left="360"/>
      </w:pPr>
      <w:proofErr w:type="spellStart"/>
      <w:r w:rsidRPr="00A4320C">
        <w:t>Trân</w:t>
      </w:r>
      <w:proofErr w:type="spellEnd"/>
      <w:r w:rsidRPr="00A4320C">
        <w:t xml:space="preserve"> </w:t>
      </w:r>
      <w:proofErr w:type="spellStart"/>
      <w:r w:rsidRPr="00A4320C">
        <w:t>trọng</w:t>
      </w:r>
      <w:proofErr w:type="spellEnd"/>
      <w:r w:rsidRPr="00A4320C">
        <w:t xml:space="preserve"> </w:t>
      </w:r>
      <w:proofErr w:type="spellStart"/>
      <w:r w:rsidRPr="00A4320C">
        <w:t>cảm</w:t>
      </w:r>
      <w:proofErr w:type="spellEnd"/>
      <w:r w:rsidRPr="00A4320C">
        <w:t xml:space="preserve"> </w:t>
      </w:r>
      <w:proofErr w:type="spellStart"/>
      <w:r w:rsidRPr="00A4320C">
        <w:t>ơn</w:t>
      </w:r>
      <w:proofErr w:type="spellEnd"/>
      <w:r w:rsidRPr="00A4320C">
        <w:t>!</w:t>
      </w:r>
    </w:p>
    <w:p w:rsidR="000245A1" w:rsidRDefault="000245A1">
      <w:pPr>
        <w:spacing w:before="120"/>
        <w:ind w:left="3237" w:firstLine="363"/>
        <w:jc w:val="center"/>
        <w:rPr>
          <w:b/>
        </w:rPr>
      </w:pPr>
      <w:r>
        <w:rPr>
          <w:b/>
        </w:rPr>
        <w:t>NGƯỜI ĐỀ NGHỊ</w:t>
      </w:r>
    </w:p>
    <w:p w:rsidR="000245A1" w:rsidRDefault="000245A1">
      <w:pPr>
        <w:ind w:left="357"/>
        <w:jc w:val="center"/>
      </w:pPr>
      <w:r w:rsidRPr="000A37DE">
        <w:t xml:space="preserve">                     </w:t>
      </w:r>
      <w:r>
        <w:t xml:space="preserve">                             </w:t>
      </w:r>
      <w:r w:rsidRPr="000A37DE">
        <w:t>(</w:t>
      </w:r>
      <w:proofErr w:type="spellStart"/>
      <w:r>
        <w:rPr>
          <w:i/>
        </w:rPr>
        <w:t>Ký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dấu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>)</w:t>
      </w:r>
      <w:r w:rsidRPr="000A37DE">
        <w:t>)</w:t>
      </w: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0245A1" w:rsidRDefault="000245A1" w:rsidP="00804D2C">
      <w:pPr>
        <w:ind w:left="357"/>
        <w:jc w:val="center"/>
      </w:pPr>
    </w:p>
    <w:p w:rsidR="000245A1" w:rsidRDefault="000245A1" w:rsidP="00804D2C">
      <w:pPr>
        <w:ind w:left="357"/>
        <w:jc w:val="center"/>
        <w:rPr>
          <w:b/>
        </w:rPr>
      </w:pPr>
      <w:r>
        <w:rPr>
          <w:b/>
        </w:rPr>
        <w:lastRenderedPageBreak/>
        <w:t xml:space="preserve">ĐỀ </w:t>
      </w:r>
      <w:r w:rsidR="00695183">
        <w:rPr>
          <w:b/>
        </w:rPr>
        <w:t>XUẤT</w:t>
      </w:r>
      <w:r w:rsidRPr="00A4320C">
        <w:rPr>
          <w:b/>
        </w:rPr>
        <w:t xml:space="preserve"> </w:t>
      </w:r>
      <w:r w:rsidR="00695183">
        <w:rPr>
          <w:b/>
        </w:rPr>
        <w:t>CỦA ĐƠN VỊ KINH DOANH</w:t>
      </w:r>
    </w:p>
    <w:p w:rsidR="000245A1" w:rsidRDefault="00F7310F" w:rsidP="000C529F">
      <w:pPr>
        <w:ind w:left="357"/>
      </w:pPr>
      <w:proofErr w:type="spellStart"/>
      <w:r w:rsidRPr="000C529F">
        <w:t>Chấp</w:t>
      </w:r>
      <w:proofErr w:type="spellEnd"/>
      <w:r w:rsidRPr="000C529F">
        <w:t xml:space="preserve"> </w:t>
      </w:r>
      <w:proofErr w:type="spellStart"/>
      <w:r w:rsidRPr="000C529F">
        <w:t>thuận</w:t>
      </w:r>
      <w:proofErr w:type="spellEnd"/>
      <w:r w:rsidRPr="000C529F">
        <w:t xml:space="preserve"> </w:t>
      </w:r>
      <w:proofErr w:type="spellStart"/>
      <w:r w:rsidRPr="000C529F">
        <w:t>tất</w:t>
      </w:r>
      <w:proofErr w:type="spellEnd"/>
      <w:r w:rsidRPr="000C529F">
        <w:t xml:space="preserve"> </w:t>
      </w:r>
      <w:proofErr w:type="spellStart"/>
      <w:r w:rsidRPr="000C529F">
        <w:t>toán</w:t>
      </w:r>
      <w:proofErr w:type="spellEnd"/>
      <w:r w:rsidRPr="000C529F">
        <w:t xml:space="preserve"> </w:t>
      </w:r>
      <w:proofErr w:type="spellStart"/>
      <w:r w:rsidRPr="000C529F">
        <w:t>nợ</w:t>
      </w:r>
      <w:proofErr w:type="spellEnd"/>
      <w:r w:rsidRPr="000C529F">
        <w:t xml:space="preserve">/Thu </w:t>
      </w:r>
      <w:proofErr w:type="spellStart"/>
      <w:r w:rsidRPr="000C529F">
        <w:t>nợ</w:t>
      </w:r>
      <w:proofErr w:type="spellEnd"/>
      <w:r w:rsidRPr="000C529F">
        <w:t xml:space="preserve"> </w:t>
      </w:r>
      <w:proofErr w:type="spellStart"/>
      <w:r w:rsidRPr="000C529F">
        <w:t>trước</w:t>
      </w:r>
      <w:proofErr w:type="spellEnd"/>
      <w:r w:rsidRPr="000C529F">
        <w:t xml:space="preserve"> </w:t>
      </w:r>
      <w:proofErr w:type="spellStart"/>
      <w:r w:rsidRPr="000C529F">
        <w:t>hạn</w:t>
      </w:r>
      <w:proofErr w:type="spellEnd"/>
      <w:r w:rsidRPr="000C529F">
        <w:t xml:space="preserve"> </w:t>
      </w:r>
      <w:proofErr w:type="spellStart"/>
      <w:r w:rsidRPr="000C529F">
        <w:t>của</w:t>
      </w:r>
      <w:proofErr w:type="spellEnd"/>
      <w:r w:rsidRPr="000C529F">
        <w:t xml:space="preserve"> </w:t>
      </w:r>
      <w:proofErr w:type="spellStart"/>
      <w:r w:rsidRPr="000C529F">
        <w:t>khách</w:t>
      </w:r>
      <w:proofErr w:type="spellEnd"/>
      <w:r w:rsidRPr="000C529F">
        <w:t xml:space="preserve"> </w:t>
      </w:r>
      <w:proofErr w:type="spellStart"/>
      <w:r w:rsidRPr="000C529F">
        <w:t>hàng</w:t>
      </w:r>
      <w:proofErr w:type="spellEnd"/>
      <w:r w:rsidRPr="000C529F">
        <w:t xml:space="preserve"> </w:t>
      </w:r>
      <w:proofErr w:type="spellStart"/>
      <w:r w:rsidRPr="000C529F">
        <w:t>với</w:t>
      </w:r>
      <w:proofErr w:type="spellEnd"/>
      <w:r w:rsidRPr="000C529F">
        <w:t xml:space="preserve"> </w:t>
      </w:r>
      <w:proofErr w:type="spellStart"/>
      <w:r w:rsidRPr="000C529F">
        <w:t>nội</w:t>
      </w:r>
      <w:proofErr w:type="spellEnd"/>
      <w:r w:rsidRPr="000C529F">
        <w:t xml:space="preserve"> dung </w:t>
      </w:r>
      <w:proofErr w:type="spellStart"/>
      <w:r w:rsidRPr="000C529F">
        <w:t>sau</w:t>
      </w:r>
      <w:proofErr w:type="spellEnd"/>
      <w:r w:rsidRPr="000C529F">
        <w:t>:</w:t>
      </w:r>
    </w:p>
    <w:p w:rsidR="008E5996" w:rsidRDefault="008E5996" w:rsidP="000C529F">
      <w:pPr>
        <w:ind w:left="357"/>
      </w:pPr>
      <w:proofErr w:type="spellStart"/>
      <w:r>
        <w:t>Số</w:t>
      </w:r>
      <w:proofErr w:type="spellEnd"/>
      <w:r>
        <w:t xml:space="preserve"> HĐ </w:t>
      </w:r>
      <w:proofErr w:type="spellStart"/>
      <w:r>
        <w:t>vay</w:t>
      </w:r>
      <w:proofErr w:type="spellEnd"/>
      <w:r>
        <w:t xml:space="preserve">/TK </w:t>
      </w:r>
      <w:proofErr w:type="spellStart"/>
      <w:r>
        <w:t>vay</w:t>
      </w:r>
      <w:proofErr w:type="spellEnd"/>
      <w:r>
        <w:t>:</w:t>
      </w:r>
    </w:p>
    <w:p w:rsidR="008E5996" w:rsidRPr="000C529F" w:rsidRDefault="008E5996" w:rsidP="000C529F">
      <w:pPr>
        <w:ind w:left="357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nợ</w:t>
      </w:r>
      <w:proofErr w:type="spellEnd"/>
      <w: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7308"/>
      </w:tblGrid>
      <w:tr w:rsidR="000245A1" w:rsidRPr="002F67AE" w:rsidTr="00935B97">
        <w:trPr>
          <w:trHeight w:val="271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gốc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lãi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Lãi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phạt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1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Phí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phạt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trả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trước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hạn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Phí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khác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Tài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khoản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thu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nợ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</w:tbl>
    <w:p w:rsidR="000245A1" w:rsidRDefault="000245A1" w:rsidP="00804D2C">
      <w:pPr>
        <w:spacing w:line="360" w:lineRule="exact"/>
        <w:ind w:left="357"/>
        <w:jc w:val="center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48"/>
        <w:gridCol w:w="5148"/>
      </w:tblGrid>
      <w:tr w:rsidR="000245A1" w:rsidTr="000C529F">
        <w:trPr>
          <w:trHeight w:val="2017"/>
        </w:trPr>
        <w:tc>
          <w:tcPr>
            <w:tcW w:w="5148" w:type="dxa"/>
          </w:tcPr>
          <w:p w:rsidR="00695183" w:rsidRPr="00935B97" w:rsidRDefault="00695183" w:rsidP="00695183">
            <w:pPr>
              <w:spacing w:line="360" w:lineRule="exact"/>
              <w:ind w:left="357"/>
              <w:jc w:val="center"/>
              <w:rPr>
                <w:b/>
              </w:rPr>
            </w:pPr>
            <w:proofErr w:type="spellStart"/>
            <w:r w:rsidRPr="00935B97">
              <w:rPr>
                <w:b/>
              </w:rPr>
              <w:t>Chuyên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viên</w:t>
            </w:r>
            <w:proofErr w:type="spellEnd"/>
          </w:p>
          <w:p w:rsidR="00695183" w:rsidRDefault="00695183" w:rsidP="00695183">
            <w:pPr>
              <w:spacing w:line="360" w:lineRule="exact"/>
              <w:ind w:left="432"/>
              <w:jc w:val="center"/>
              <w:rPr>
                <w:i/>
              </w:rPr>
            </w:pPr>
            <w:r w:rsidRPr="00935B97">
              <w:rPr>
                <w:i/>
              </w:rPr>
              <w:t>(</w:t>
            </w:r>
            <w:proofErr w:type="spellStart"/>
            <w:r w:rsidRPr="00935B97">
              <w:rPr>
                <w:i/>
              </w:rPr>
              <w:t>Ký</w:t>
            </w:r>
            <w:proofErr w:type="spellEnd"/>
            <w:r w:rsidRPr="00935B97">
              <w:rPr>
                <w:i/>
              </w:rPr>
              <w:t xml:space="preserve">, </w:t>
            </w:r>
            <w:proofErr w:type="spellStart"/>
            <w:r w:rsidRPr="00935B97">
              <w:rPr>
                <w:i/>
              </w:rPr>
              <w:t>ghi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rõ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họ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tên</w:t>
            </w:r>
            <w:proofErr w:type="spellEnd"/>
            <w:r w:rsidRPr="00935B97">
              <w:rPr>
                <w:i/>
              </w:rPr>
              <w:t>)</w:t>
            </w:r>
          </w:p>
          <w:p w:rsidR="00E718C3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Pr="00935B97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>:</w:t>
            </w:r>
          </w:p>
          <w:p w:rsidR="000245A1" w:rsidRPr="00935B97" w:rsidRDefault="000245A1" w:rsidP="00935B97">
            <w:pPr>
              <w:spacing w:line="360" w:lineRule="exact"/>
              <w:jc w:val="center"/>
              <w:rPr>
                <w:b/>
              </w:rPr>
            </w:pPr>
          </w:p>
        </w:tc>
        <w:tc>
          <w:tcPr>
            <w:tcW w:w="5148" w:type="dxa"/>
          </w:tcPr>
          <w:p w:rsidR="000245A1" w:rsidRPr="00935B97" w:rsidRDefault="00695183" w:rsidP="00935B97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b/>
              </w:rPr>
              <w:t>Lãnh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cấp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dụng</w:t>
            </w:r>
            <w:proofErr w:type="spellEnd"/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  <w:r w:rsidRPr="00935B97">
              <w:rPr>
                <w:i/>
              </w:rPr>
              <w:t>(</w:t>
            </w:r>
            <w:proofErr w:type="spellStart"/>
            <w:r w:rsidRPr="00935B97">
              <w:rPr>
                <w:i/>
              </w:rPr>
              <w:t>Ký</w:t>
            </w:r>
            <w:proofErr w:type="spellEnd"/>
            <w:r w:rsidRPr="00935B97">
              <w:rPr>
                <w:i/>
              </w:rPr>
              <w:t xml:space="preserve">, </w:t>
            </w:r>
            <w:proofErr w:type="spellStart"/>
            <w:r w:rsidRPr="00935B97">
              <w:rPr>
                <w:i/>
              </w:rPr>
              <w:t>ghi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rõ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họ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tên</w:t>
            </w:r>
            <w:proofErr w:type="spellEnd"/>
            <w:r w:rsidRPr="00935B97">
              <w:rPr>
                <w:i/>
              </w:rPr>
              <w:t>)</w:t>
            </w:r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0245A1" w:rsidRPr="00935B97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>:</w:t>
            </w:r>
          </w:p>
          <w:p w:rsidR="000245A1" w:rsidRPr="00935B97" w:rsidRDefault="000245A1" w:rsidP="00935B97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0245A1" w:rsidRPr="00935B97" w:rsidRDefault="000245A1" w:rsidP="00935B97">
            <w:pPr>
              <w:spacing w:line="360" w:lineRule="exact"/>
              <w:ind w:left="432"/>
              <w:jc w:val="center"/>
              <w:rPr>
                <w:i/>
              </w:rPr>
            </w:pPr>
          </w:p>
        </w:tc>
      </w:tr>
    </w:tbl>
    <w:p w:rsidR="000245A1" w:rsidRPr="000A37DE" w:rsidRDefault="000245A1" w:rsidP="00804D2C">
      <w:pPr>
        <w:spacing w:line="360" w:lineRule="exact"/>
        <w:ind w:left="357"/>
        <w:jc w:val="center"/>
        <w:rPr>
          <w:b/>
        </w:rPr>
      </w:pPr>
    </w:p>
    <w:p w:rsidR="00B14919" w:rsidRDefault="00B14919" w:rsidP="00804D2C">
      <w:pPr>
        <w:spacing w:line="360" w:lineRule="exact"/>
        <w:ind w:left="357"/>
        <w:jc w:val="center"/>
        <w:rPr>
          <w:b/>
        </w:rPr>
      </w:pPr>
    </w:p>
    <w:p w:rsidR="000245A1" w:rsidRDefault="000245A1" w:rsidP="000C529F">
      <w:pPr>
        <w:spacing w:line="360" w:lineRule="exact"/>
        <w:ind w:left="357"/>
        <w:jc w:val="center"/>
      </w:pPr>
    </w:p>
    <w:sectPr w:rsidR="000245A1" w:rsidSect="00F650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720" w:bottom="568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E9E" w:rsidRDefault="00466E9E" w:rsidP="00210448">
      <w:r>
        <w:separator/>
      </w:r>
    </w:p>
  </w:endnote>
  <w:endnote w:type="continuationSeparator" w:id="0">
    <w:p w:rsidR="00466E9E" w:rsidRDefault="00466E9E" w:rsidP="0021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5A1" w:rsidRDefault="000245A1">
    <w:pPr>
      <w:pStyle w:val="Footer"/>
      <w:jc w:val="right"/>
    </w:pPr>
  </w:p>
  <w:p w:rsidR="000245A1" w:rsidRPr="00210448" w:rsidRDefault="009826CB" w:rsidP="000C529F">
    <w:pPr>
      <w:pStyle w:val="Footer"/>
    </w:pPr>
    <w:r>
      <w:rPr>
        <w:bCs/>
      </w:rPr>
      <w:t xml:space="preserve">BM </w:t>
    </w:r>
    <w:r w:rsidR="007E3B01">
      <w:rPr>
        <w:bCs/>
      </w:rPr>
      <w:t>2</w:t>
    </w:r>
    <w:r w:rsidR="00953FB8">
      <w:rPr>
        <w:bCs/>
      </w:rPr>
      <w:t>5</w:t>
    </w:r>
    <w:r>
      <w:rPr>
        <w:bCs/>
      </w:rPr>
      <w:t xml:space="preserve">                                                                                                                                    </w:t>
    </w:r>
    <w:r w:rsidR="00953FB8">
      <w:rPr>
        <w:bCs/>
      </w:rPr>
      <w:t>Trang</w:t>
    </w:r>
    <w:r w:rsidR="00EA1855" w:rsidRPr="00210448">
      <w:rPr>
        <w:bCs/>
      </w:rPr>
      <w:fldChar w:fldCharType="begin"/>
    </w:r>
    <w:r w:rsidR="000245A1" w:rsidRPr="00210448">
      <w:rPr>
        <w:bCs/>
      </w:rPr>
      <w:instrText xml:space="preserve"> PAGE </w:instrText>
    </w:r>
    <w:r w:rsidR="00EA1855" w:rsidRPr="00210448">
      <w:rPr>
        <w:bCs/>
      </w:rPr>
      <w:fldChar w:fldCharType="separate"/>
    </w:r>
    <w:r w:rsidR="00D87D44">
      <w:rPr>
        <w:bCs/>
        <w:noProof/>
      </w:rPr>
      <w:t>1</w:t>
    </w:r>
    <w:r w:rsidR="00EA1855" w:rsidRPr="00210448">
      <w:rPr>
        <w:bCs/>
      </w:rPr>
      <w:fldChar w:fldCharType="end"/>
    </w:r>
    <w:r w:rsidR="000245A1" w:rsidRPr="00210448">
      <w:t xml:space="preserve"> / </w:t>
    </w:r>
    <w:r w:rsidR="00EA1855" w:rsidRPr="00210448">
      <w:rPr>
        <w:bCs/>
      </w:rPr>
      <w:fldChar w:fldCharType="begin"/>
    </w:r>
    <w:r w:rsidR="000245A1" w:rsidRPr="00210448">
      <w:rPr>
        <w:bCs/>
      </w:rPr>
      <w:instrText xml:space="preserve"> NUMPAGES  </w:instrText>
    </w:r>
    <w:r w:rsidR="00EA1855" w:rsidRPr="00210448">
      <w:rPr>
        <w:bCs/>
      </w:rPr>
      <w:fldChar w:fldCharType="separate"/>
    </w:r>
    <w:r w:rsidR="00D87D44">
      <w:rPr>
        <w:bCs/>
        <w:noProof/>
      </w:rPr>
      <w:t>2</w:t>
    </w:r>
    <w:r w:rsidR="00EA1855" w:rsidRPr="00210448">
      <w:rPr>
        <w:bCs/>
      </w:rPr>
      <w:fldChar w:fldCharType="end"/>
    </w:r>
  </w:p>
  <w:p w:rsidR="000245A1" w:rsidRDefault="000245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E9E" w:rsidRDefault="00466E9E" w:rsidP="00210448">
      <w:r>
        <w:separator/>
      </w:r>
    </w:p>
  </w:footnote>
  <w:footnote w:type="continuationSeparator" w:id="0">
    <w:p w:rsidR="00466E9E" w:rsidRDefault="00466E9E" w:rsidP="00210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86166"/>
    <w:multiLevelType w:val="hybridMultilevel"/>
    <w:tmpl w:val="A546DE4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66DD7E2D"/>
    <w:multiLevelType w:val="hybridMultilevel"/>
    <w:tmpl w:val="AADC2D0E"/>
    <w:lvl w:ilvl="0" w:tplc="5AF27C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32331"/>
    <w:multiLevelType w:val="hybridMultilevel"/>
    <w:tmpl w:val="B41415A8"/>
    <w:lvl w:ilvl="0" w:tplc="140A3138">
      <w:start w:val="2"/>
      <w:numFmt w:val="bullet"/>
      <w:lvlText w:val="-"/>
      <w:lvlJc w:val="left"/>
      <w:pPr>
        <w:tabs>
          <w:tab w:val="num" w:pos="806"/>
        </w:tabs>
        <w:ind w:left="806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6"/>
        </w:tabs>
        <w:ind w:left="15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D2C"/>
    <w:rsid w:val="00022831"/>
    <w:rsid w:val="000245A1"/>
    <w:rsid w:val="00024733"/>
    <w:rsid w:val="0006381C"/>
    <w:rsid w:val="000A37DE"/>
    <w:rsid w:val="000C529F"/>
    <w:rsid w:val="000C6E4B"/>
    <w:rsid w:val="0010364E"/>
    <w:rsid w:val="00137717"/>
    <w:rsid w:val="0014620D"/>
    <w:rsid w:val="00202C80"/>
    <w:rsid w:val="00210448"/>
    <w:rsid w:val="00243ED7"/>
    <w:rsid w:val="00246BCC"/>
    <w:rsid w:val="00292272"/>
    <w:rsid w:val="002B6DDC"/>
    <w:rsid w:val="002F67AE"/>
    <w:rsid w:val="00307AE1"/>
    <w:rsid w:val="00362D42"/>
    <w:rsid w:val="003703B0"/>
    <w:rsid w:val="003840B3"/>
    <w:rsid w:val="003871A9"/>
    <w:rsid w:val="003B2B51"/>
    <w:rsid w:val="003B620B"/>
    <w:rsid w:val="003C6FAC"/>
    <w:rsid w:val="003D0D00"/>
    <w:rsid w:val="003D2CEC"/>
    <w:rsid w:val="00404691"/>
    <w:rsid w:val="004269CF"/>
    <w:rsid w:val="00435945"/>
    <w:rsid w:val="00437CA1"/>
    <w:rsid w:val="00465186"/>
    <w:rsid w:val="00466E9E"/>
    <w:rsid w:val="00473CFA"/>
    <w:rsid w:val="0048783E"/>
    <w:rsid w:val="0049593B"/>
    <w:rsid w:val="004B206B"/>
    <w:rsid w:val="004F26D8"/>
    <w:rsid w:val="004F6213"/>
    <w:rsid w:val="00501730"/>
    <w:rsid w:val="00543B39"/>
    <w:rsid w:val="00551AA4"/>
    <w:rsid w:val="005D72A5"/>
    <w:rsid w:val="005E14F1"/>
    <w:rsid w:val="0060005C"/>
    <w:rsid w:val="00695183"/>
    <w:rsid w:val="006A5197"/>
    <w:rsid w:val="006A770B"/>
    <w:rsid w:val="006F36F2"/>
    <w:rsid w:val="006F5663"/>
    <w:rsid w:val="007153A0"/>
    <w:rsid w:val="007756BF"/>
    <w:rsid w:val="00784F7B"/>
    <w:rsid w:val="007B55AD"/>
    <w:rsid w:val="007B5DDE"/>
    <w:rsid w:val="007E15E5"/>
    <w:rsid w:val="007E3B01"/>
    <w:rsid w:val="00804D2C"/>
    <w:rsid w:val="008E5996"/>
    <w:rsid w:val="008F7639"/>
    <w:rsid w:val="00905BDB"/>
    <w:rsid w:val="00935B97"/>
    <w:rsid w:val="00953FB8"/>
    <w:rsid w:val="0096438D"/>
    <w:rsid w:val="00973EE1"/>
    <w:rsid w:val="009805C1"/>
    <w:rsid w:val="009826CB"/>
    <w:rsid w:val="009861FD"/>
    <w:rsid w:val="009C4845"/>
    <w:rsid w:val="009F2320"/>
    <w:rsid w:val="00A12C95"/>
    <w:rsid w:val="00A25895"/>
    <w:rsid w:val="00A4320C"/>
    <w:rsid w:val="00A709FE"/>
    <w:rsid w:val="00A81AFF"/>
    <w:rsid w:val="00AB2086"/>
    <w:rsid w:val="00AE15CB"/>
    <w:rsid w:val="00B14919"/>
    <w:rsid w:val="00B22818"/>
    <w:rsid w:val="00B73E0D"/>
    <w:rsid w:val="00B91540"/>
    <w:rsid w:val="00BA378B"/>
    <w:rsid w:val="00BD0F6A"/>
    <w:rsid w:val="00C10ED1"/>
    <w:rsid w:val="00C15339"/>
    <w:rsid w:val="00C303C8"/>
    <w:rsid w:val="00C47E03"/>
    <w:rsid w:val="00C56F46"/>
    <w:rsid w:val="00C76869"/>
    <w:rsid w:val="00C8099F"/>
    <w:rsid w:val="00C86690"/>
    <w:rsid w:val="00CD3C0B"/>
    <w:rsid w:val="00CE1B7C"/>
    <w:rsid w:val="00D20301"/>
    <w:rsid w:val="00D43F86"/>
    <w:rsid w:val="00D64AB7"/>
    <w:rsid w:val="00D87D44"/>
    <w:rsid w:val="00DB5CA0"/>
    <w:rsid w:val="00DE366E"/>
    <w:rsid w:val="00E01CF9"/>
    <w:rsid w:val="00E158B0"/>
    <w:rsid w:val="00E502DC"/>
    <w:rsid w:val="00E60DB6"/>
    <w:rsid w:val="00E718C3"/>
    <w:rsid w:val="00EA087D"/>
    <w:rsid w:val="00EA08A1"/>
    <w:rsid w:val="00EA1855"/>
    <w:rsid w:val="00EC6865"/>
    <w:rsid w:val="00F118C2"/>
    <w:rsid w:val="00F65033"/>
    <w:rsid w:val="00F7310F"/>
    <w:rsid w:val="00FD0304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2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7153A0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8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5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9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93B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93B"/>
    <w:rPr>
      <w:rFonts w:ascii="Times New Roman" w:eastAsia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2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7153A0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8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5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9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93B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93B"/>
    <w:rPr>
      <w:rFonts w:ascii="Times New Roman" w:eastAsia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0C957-A5D5-4FAE-984E-127FBF469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Microsoft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Nguyen Ngoc Thang</dc:creator>
  <cp:lastModifiedBy>User 1</cp:lastModifiedBy>
  <cp:revision>9</cp:revision>
  <cp:lastPrinted>2018-01-30T02:15:00Z</cp:lastPrinted>
  <dcterms:created xsi:type="dcterms:W3CDTF">2018-01-12T02:08:00Z</dcterms:created>
  <dcterms:modified xsi:type="dcterms:W3CDTF">2018-01-30T02:15:00Z</dcterms:modified>
</cp:coreProperties>
</file>